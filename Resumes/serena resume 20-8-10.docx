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A396D" w14:textId="04388432" w:rsidR="00707ACD" w:rsidRPr="00021D7B" w:rsidRDefault="000A085E" w:rsidP="000A085E">
      <w:pPr>
        <w:contextualSpacing/>
        <w:jc w:val="center"/>
        <w:rPr>
          <w:rFonts w:ascii="Times" w:hAnsi="Times" w:cstheme="minorHAnsi"/>
          <w:b/>
          <w:bCs/>
          <w:sz w:val="22"/>
          <w:szCs w:val="22"/>
        </w:rPr>
      </w:pPr>
      <w:r w:rsidRPr="00021D7B">
        <w:rPr>
          <w:rFonts w:ascii="Times" w:hAnsi="Times"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936F2C" wp14:editId="307DF1C9">
                <wp:simplePos x="0" y="0"/>
                <wp:positionH relativeFrom="column">
                  <wp:posOffset>-428625</wp:posOffset>
                </wp:positionH>
                <wp:positionV relativeFrom="paragraph">
                  <wp:posOffset>-208280</wp:posOffset>
                </wp:positionV>
                <wp:extent cx="7164729" cy="104165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29" cy="104165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C0349" id="Rectangle 1" o:spid="_x0000_s1026" style="position:absolute;margin-left:-33.75pt;margin-top:-16.4pt;width:564.15pt;height:8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" fillcolor="#d5dce4 [671]" stroked="f" strokeweight="1pt"/>
            </w:pict>
          </mc:Fallback>
        </mc:AlternateContent>
      </w:r>
      <w:r w:rsidR="009E2DF3" w:rsidRPr="00021D7B">
        <w:rPr>
          <w:rFonts w:ascii="Times" w:hAnsi="Times" w:cstheme="minorHAnsi"/>
          <w:b/>
          <w:bCs/>
          <w:sz w:val="36"/>
          <w:szCs w:val="36"/>
        </w:rPr>
        <w:t>S</w:t>
      </w:r>
      <w:r w:rsidR="00545FF6" w:rsidRPr="00021D7B">
        <w:rPr>
          <w:rFonts w:ascii="Times" w:hAnsi="Times" w:cstheme="minorHAnsi"/>
          <w:b/>
          <w:bCs/>
          <w:sz w:val="32"/>
          <w:szCs w:val="32"/>
        </w:rPr>
        <w:t>ERENA</w:t>
      </w:r>
      <w:r w:rsidR="009E2DF3" w:rsidRPr="00021D7B">
        <w:rPr>
          <w:rFonts w:ascii="Times" w:hAnsi="Times" w:cstheme="minorHAnsi"/>
          <w:b/>
          <w:bCs/>
          <w:sz w:val="36"/>
          <w:szCs w:val="36"/>
        </w:rPr>
        <w:t xml:space="preserve"> X</w:t>
      </w:r>
      <w:r w:rsidR="00545FF6" w:rsidRPr="00021D7B">
        <w:rPr>
          <w:rFonts w:ascii="Times" w:hAnsi="Times" w:cstheme="minorHAnsi"/>
          <w:b/>
          <w:bCs/>
          <w:sz w:val="32"/>
          <w:szCs w:val="32"/>
        </w:rPr>
        <w:t>IONG</w:t>
      </w:r>
    </w:p>
    <w:p w14:paraId="4785C595" w14:textId="6A8B110E" w:rsidR="00D3577B" w:rsidRPr="00021D7B" w:rsidRDefault="007D640B" w:rsidP="00D3577B">
      <w:pPr>
        <w:contextualSpacing/>
        <w:jc w:val="center"/>
        <w:rPr>
          <w:rFonts w:ascii="Times" w:hAnsi="Times" w:cstheme="minorHAnsi"/>
          <w:sz w:val="22"/>
          <w:szCs w:val="22"/>
        </w:rPr>
      </w:pPr>
      <w:ins w:id="0" w:author="Peigen Jiang" w:date="2020-08-10T11:51:00Z">
        <w:r>
          <w:rPr>
            <w:rFonts w:ascii="Times" w:hAnsi="Times" w:cstheme="minorHAnsi"/>
            <w:sz w:val="22"/>
            <w:szCs w:val="22"/>
          </w:rPr>
          <w:t xml:space="preserve">School: </w:t>
        </w:r>
      </w:ins>
      <w:r w:rsidR="004C6FCB" w:rsidRPr="00021D7B">
        <w:rPr>
          <w:rFonts w:ascii="Times" w:hAnsi="Times" w:cstheme="minorHAnsi"/>
          <w:sz w:val="22"/>
          <w:szCs w:val="22"/>
        </w:rPr>
        <w:t xml:space="preserve">Ann Arbor, Michigan 48104 | </w:t>
      </w:r>
      <w:ins w:id="1" w:author="Peigen Jiang" w:date="2020-08-10T11:51:00Z">
        <w:r>
          <w:rPr>
            <w:rFonts w:ascii="Times" w:hAnsi="Times" w:cstheme="minorHAnsi"/>
            <w:sz w:val="22"/>
            <w:szCs w:val="22"/>
          </w:rPr>
          <w:t xml:space="preserve">Home: </w:t>
        </w:r>
      </w:ins>
      <w:r w:rsidR="004C6FCB" w:rsidRPr="00021D7B">
        <w:rPr>
          <w:rFonts w:ascii="Times" w:hAnsi="Times" w:cstheme="minorHAnsi"/>
          <w:sz w:val="22"/>
          <w:szCs w:val="22"/>
        </w:rPr>
        <w:t>Sammamish, Washington 98075</w:t>
      </w:r>
    </w:p>
    <w:p w14:paraId="3599CA96" w14:textId="4E39883E" w:rsidR="000A085E" w:rsidRPr="00021D7B" w:rsidRDefault="004C6FCB" w:rsidP="000A085E">
      <w:pPr>
        <w:jc w:val="center"/>
        <w:rPr>
          <w:rFonts w:ascii="Times" w:hAnsi="Times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serenax@umich.edu | (425)281-2984</w:t>
      </w:r>
      <w:r w:rsidR="000A085E" w:rsidRPr="00021D7B">
        <w:rPr>
          <w:rFonts w:ascii="Times" w:hAnsi="Times" w:cstheme="minorHAnsi"/>
          <w:sz w:val="22"/>
          <w:szCs w:val="22"/>
        </w:rPr>
        <w:t xml:space="preserve"> | </w:t>
      </w:r>
      <w:hyperlink r:id="rId5" w:history="1">
        <w:r w:rsidR="0095725A">
          <w:rPr>
            <w:rStyle w:val="Hyperlink"/>
            <w:rFonts w:ascii="Times" w:hAnsi="Times"/>
            <w:sz w:val="22"/>
            <w:szCs w:val="22"/>
          </w:rPr>
          <w:t>www.linkedin.com/in/serena-xiong</w:t>
        </w:r>
      </w:hyperlink>
    </w:p>
    <w:p w14:paraId="754C5656" w14:textId="510D81A0" w:rsidR="00DD1718" w:rsidRPr="00021D7B" w:rsidRDefault="00DD1718" w:rsidP="009E2DF3">
      <w:pPr>
        <w:contextualSpacing/>
        <w:rPr>
          <w:rFonts w:ascii="Times" w:hAnsi="Times" w:cstheme="minorHAnsi"/>
          <w:sz w:val="21"/>
          <w:szCs w:val="21"/>
        </w:rPr>
      </w:pPr>
    </w:p>
    <w:p w14:paraId="0B03394B" w14:textId="77777777" w:rsidR="00021D7B" w:rsidRDefault="00021D7B" w:rsidP="009E2DF3">
      <w:pPr>
        <w:pBdr>
          <w:bottom w:val="dotted" w:sz="24" w:space="1" w:color="auto"/>
        </w:pBdr>
        <w:contextualSpacing/>
        <w:rPr>
          <w:rFonts w:ascii="Times" w:hAnsi="Times" w:cstheme="minorHAnsi"/>
          <w:sz w:val="22"/>
          <w:szCs w:val="22"/>
        </w:rPr>
      </w:pPr>
    </w:p>
    <w:p w14:paraId="7B209CEA" w14:textId="41CA91F9" w:rsidR="00DD1718" w:rsidRPr="00021D7B" w:rsidRDefault="00DD1718" w:rsidP="00B81DB9">
      <w:pPr>
        <w:pBdr>
          <w:bottom w:val="dotted" w:sz="24" w:space="1" w:color="auto"/>
        </w:pBdr>
        <w:spacing w:line="276" w:lineRule="auto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</w:rPr>
        <w:t>E</w:t>
      </w:r>
      <w:r w:rsidR="00E0384C" w:rsidRPr="00021D7B">
        <w:rPr>
          <w:rFonts w:ascii="Times" w:hAnsi="Times" w:cstheme="minorHAnsi"/>
          <w:sz w:val="22"/>
          <w:szCs w:val="22"/>
        </w:rPr>
        <w:t>XPERIENCE</w:t>
      </w:r>
    </w:p>
    <w:p w14:paraId="4D428D29" w14:textId="4E5D3C94" w:rsidR="00ED308F" w:rsidRPr="00021D7B" w:rsidRDefault="00ED308F" w:rsidP="00B81DB9">
      <w:pPr>
        <w:spacing w:line="276" w:lineRule="auto"/>
        <w:rPr>
          <w:rFonts w:ascii="Times" w:hAnsi="Times" w:cstheme="minorHAnsi"/>
          <w:sz w:val="22"/>
          <w:szCs w:val="22"/>
        </w:rPr>
      </w:pPr>
      <w:del w:id="2" w:author="Peigen Jiang" w:date="2020-08-10T11:42:00Z">
        <w:r w:rsidRPr="00021D7B" w:rsidDel="00265D76">
          <w:rPr>
            <w:rFonts w:ascii="Times" w:hAnsi="Times" w:cstheme="minorHAnsi"/>
            <w:sz w:val="22"/>
            <w:szCs w:val="22"/>
          </w:rPr>
          <w:delText xml:space="preserve">Undergraduate </w:delText>
        </w:r>
      </w:del>
      <w:r w:rsidRPr="00021D7B">
        <w:rPr>
          <w:rFonts w:ascii="Times" w:hAnsi="Times" w:cstheme="minorHAnsi"/>
          <w:sz w:val="22"/>
          <w:szCs w:val="22"/>
        </w:rPr>
        <w:t xml:space="preserve">Research </w:t>
      </w:r>
      <w:r w:rsidR="00D3577B" w:rsidRPr="00021D7B">
        <w:rPr>
          <w:rFonts w:ascii="Times" w:hAnsi="Times" w:cstheme="minorHAnsi"/>
          <w:sz w:val="22"/>
          <w:szCs w:val="22"/>
        </w:rPr>
        <w:t xml:space="preserve">Assistant </w:t>
      </w:r>
      <w:r w:rsidR="00D3577B"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  <w:t xml:space="preserve">      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    </w:t>
      </w:r>
      <w:r w:rsidR="0095725A">
        <w:rPr>
          <w:rFonts w:ascii="Times" w:hAnsi="Times" w:cstheme="minorHAnsi"/>
          <w:sz w:val="22"/>
          <w:szCs w:val="22"/>
        </w:rPr>
        <w:t xml:space="preserve">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    </w:t>
      </w:r>
      <w:r w:rsidRPr="00021D7B">
        <w:rPr>
          <w:rFonts w:ascii="Times" w:hAnsi="Times" w:cstheme="minorHAnsi"/>
          <w:sz w:val="22"/>
          <w:szCs w:val="22"/>
        </w:rPr>
        <w:t>January 2020 - Present</w:t>
      </w:r>
    </w:p>
    <w:p w14:paraId="323AAF2B" w14:textId="1424F043" w:rsidR="00ED308F" w:rsidRPr="00021D7B" w:rsidRDefault="00ED308F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University of Michigan College of Engineering – Ann Arbor, MI </w:t>
      </w:r>
    </w:p>
    <w:p w14:paraId="6821FC59" w14:textId="42A7FF73" w:rsidR="00ED308F" w:rsidRPr="00021D7B" w:rsidRDefault="00ED308F" w:rsidP="00B81DB9">
      <w:pPr>
        <w:pStyle w:val="ListParagraph"/>
        <w:numPr>
          <w:ilvl w:val="0"/>
          <w:numId w:val="4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Researched machine learning prediction bias regarding recidivism rates in the US</w:t>
      </w:r>
    </w:p>
    <w:p w14:paraId="41FFAB0E" w14:textId="48F11166" w:rsidR="00ED308F" w:rsidRPr="00021D7B" w:rsidRDefault="00ED308F" w:rsidP="00B81DB9">
      <w:pPr>
        <w:pStyle w:val="ListParagraph"/>
        <w:numPr>
          <w:ilvl w:val="0"/>
          <w:numId w:val="4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Processed and analyzed data with Python using prediction error rates and confusion matrices</w:t>
      </w:r>
    </w:p>
    <w:p w14:paraId="7015FED4" w14:textId="7EE420AE" w:rsidR="00ED308F" w:rsidRPr="00021D7B" w:rsidRDefault="00ED308F" w:rsidP="00B81DB9">
      <w:pPr>
        <w:pStyle w:val="ListParagraph"/>
        <w:numPr>
          <w:ilvl w:val="0"/>
          <w:numId w:val="4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Selected as part of the Explore CS Research program through the University of Michigan</w:t>
      </w:r>
    </w:p>
    <w:p w14:paraId="2B6C79A5" w14:textId="4AC02F62" w:rsidR="00ED308F" w:rsidRPr="00021D7B" w:rsidRDefault="00D3577B" w:rsidP="00B81DB9">
      <w:pPr>
        <w:pStyle w:val="ListParagraph"/>
        <w:numPr>
          <w:ilvl w:val="0"/>
          <w:numId w:val="4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Chosen to present</w:t>
      </w:r>
      <w:r w:rsidR="00513E3E" w:rsidRPr="00021D7B">
        <w:rPr>
          <w:rFonts w:ascii="Times" w:hAnsi="Times" w:cstheme="minorHAnsi"/>
          <w:sz w:val="22"/>
          <w:szCs w:val="22"/>
        </w:rPr>
        <w:t xml:space="preserve"> </w:t>
      </w:r>
      <w:r w:rsidRPr="00021D7B">
        <w:rPr>
          <w:rFonts w:ascii="Times" w:hAnsi="Times" w:cstheme="minorHAnsi"/>
          <w:sz w:val="22"/>
          <w:szCs w:val="22"/>
        </w:rPr>
        <w:t xml:space="preserve">at </w:t>
      </w:r>
      <w:r w:rsidR="00ED308F" w:rsidRPr="00021D7B">
        <w:rPr>
          <w:rFonts w:ascii="Times" w:hAnsi="Times" w:cstheme="minorHAnsi"/>
          <w:sz w:val="22"/>
          <w:szCs w:val="22"/>
        </w:rPr>
        <w:t>the Grace Hopper Celebration (vGHC 2020) student poster session</w:t>
      </w:r>
    </w:p>
    <w:p w14:paraId="5BBF7441" w14:textId="2FE925F4" w:rsidR="00ED308F" w:rsidRPr="00021D7B" w:rsidRDefault="00ED308F" w:rsidP="00B81DB9">
      <w:pPr>
        <w:rPr>
          <w:rFonts w:ascii="Times" w:hAnsi="Times" w:cstheme="minorHAnsi"/>
          <w:sz w:val="22"/>
          <w:szCs w:val="22"/>
        </w:rPr>
      </w:pPr>
    </w:p>
    <w:p w14:paraId="1E61C8D3" w14:textId="3631C5AB" w:rsidR="00ED308F" w:rsidRPr="00021D7B" w:rsidRDefault="00ED308F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Software Engineer Intern </w:t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  <w:t xml:space="preserve">  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      </w:t>
      </w:r>
      <w:r w:rsidR="0095725A">
        <w:rPr>
          <w:rFonts w:ascii="Times" w:hAnsi="Times" w:cstheme="minorHAnsi"/>
          <w:sz w:val="22"/>
          <w:szCs w:val="22"/>
        </w:rPr>
        <w:t xml:space="preserve">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 </w:t>
      </w:r>
      <w:r w:rsidRPr="00021D7B">
        <w:rPr>
          <w:rFonts w:ascii="Times" w:hAnsi="Times" w:cstheme="minorHAnsi"/>
          <w:sz w:val="22"/>
          <w:szCs w:val="22"/>
        </w:rPr>
        <w:t>June 2020 – August 2020</w:t>
      </w:r>
    </w:p>
    <w:p w14:paraId="11CA0B2A" w14:textId="774D44D6" w:rsidR="00ED308F" w:rsidRPr="00021D7B" w:rsidRDefault="00ED308F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Enova International – Virtual</w:t>
      </w:r>
    </w:p>
    <w:p w14:paraId="4025B75E" w14:textId="0B38C099" w:rsidR="005A2672" w:rsidRPr="00021D7B" w:rsidRDefault="00B5082A" w:rsidP="00B81DB9">
      <w:pPr>
        <w:pStyle w:val="ListParagraph"/>
        <w:numPr>
          <w:ilvl w:val="0"/>
          <w:numId w:val="5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Implemented</w:t>
      </w:r>
      <w:r w:rsidR="005A2672" w:rsidRPr="00021D7B">
        <w:rPr>
          <w:rFonts w:ascii="Times" w:hAnsi="Times" w:cstheme="minorHAnsi"/>
          <w:sz w:val="22"/>
          <w:szCs w:val="22"/>
        </w:rPr>
        <w:t xml:space="preserve"> </w:t>
      </w:r>
      <w:r w:rsidR="008D2FA1" w:rsidRPr="00021D7B">
        <w:rPr>
          <w:rFonts w:ascii="Times" w:hAnsi="Times" w:cstheme="minorHAnsi"/>
          <w:sz w:val="22"/>
          <w:szCs w:val="22"/>
        </w:rPr>
        <w:t xml:space="preserve">and deployed multiple database migrations and </w:t>
      </w:r>
      <w:r w:rsidR="005A2672" w:rsidRPr="00021D7B">
        <w:rPr>
          <w:rFonts w:ascii="Times" w:hAnsi="Times" w:cstheme="minorHAnsi"/>
          <w:sz w:val="22"/>
          <w:szCs w:val="22"/>
        </w:rPr>
        <w:t>an API t</w:t>
      </w:r>
      <w:r w:rsidR="007E0F2E" w:rsidRPr="00021D7B">
        <w:rPr>
          <w:rFonts w:ascii="Times" w:hAnsi="Times" w:cstheme="minorHAnsi"/>
          <w:sz w:val="22"/>
          <w:szCs w:val="22"/>
        </w:rPr>
        <w:t>hat allows</w:t>
      </w:r>
      <w:r w:rsidR="005A2672" w:rsidRPr="00021D7B">
        <w:rPr>
          <w:rFonts w:ascii="Times" w:hAnsi="Times" w:cstheme="minorHAnsi"/>
          <w:sz w:val="22"/>
          <w:szCs w:val="22"/>
        </w:rPr>
        <w:t xml:space="preserve"> </w:t>
      </w:r>
      <w:r w:rsidR="007E0F2E" w:rsidRPr="00021D7B">
        <w:rPr>
          <w:rFonts w:ascii="Times" w:hAnsi="Times" w:cstheme="minorHAnsi"/>
          <w:sz w:val="22"/>
          <w:szCs w:val="22"/>
        </w:rPr>
        <w:t xml:space="preserve">the company to </w:t>
      </w:r>
      <w:r w:rsidR="005A2672" w:rsidRPr="00021D7B">
        <w:rPr>
          <w:rFonts w:ascii="Times" w:hAnsi="Times" w:cstheme="minorHAnsi"/>
          <w:sz w:val="22"/>
          <w:szCs w:val="22"/>
        </w:rPr>
        <w:t>collect</w:t>
      </w:r>
      <w:r w:rsidR="007E0F2E" w:rsidRPr="00021D7B">
        <w:rPr>
          <w:rFonts w:ascii="Times" w:hAnsi="Times" w:cstheme="minorHAnsi"/>
          <w:sz w:val="22"/>
          <w:szCs w:val="22"/>
        </w:rPr>
        <w:t xml:space="preserve"> and query </w:t>
      </w:r>
      <w:r w:rsidRPr="00021D7B">
        <w:rPr>
          <w:rFonts w:ascii="Times" w:hAnsi="Times" w:cstheme="minorHAnsi"/>
          <w:sz w:val="22"/>
          <w:szCs w:val="22"/>
        </w:rPr>
        <w:t>user information</w:t>
      </w:r>
      <w:r w:rsidR="005A2672" w:rsidRPr="00021D7B">
        <w:rPr>
          <w:rFonts w:ascii="Times" w:hAnsi="Times" w:cstheme="minorHAnsi"/>
          <w:sz w:val="22"/>
          <w:szCs w:val="22"/>
        </w:rPr>
        <w:t xml:space="preserve"> through requests </w:t>
      </w:r>
    </w:p>
    <w:p w14:paraId="7802669B" w14:textId="5169E9F6" w:rsidR="00B5082A" w:rsidRPr="00021D7B" w:rsidRDefault="00B5082A" w:rsidP="00B81DB9">
      <w:pPr>
        <w:pStyle w:val="ListParagraph"/>
        <w:numPr>
          <w:ilvl w:val="0"/>
          <w:numId w:val="5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Wrote test plans and unit tests to increase code coverage</w:t>
      </w:r>
      <w:r w:rsidR="00CE0755" w:rsidRPr="00021D7B">
        <w:rPr>
          <w:rFonts w:ascii="Times" w:hAnsi="Times" w:cstheme="minorHAnsi"/>
          <w:sz w:val="22"/>
          <w:szCs w:val="22"/>
        </w:rPr>
        <w:t>, as well as used Postman</w:t>
      </w:r>
    </w:p>
    <w:p w14:paraId="5D5E65E4" w14:textId="40CB7A57" w:rsidR="005A2672" w:rsidRPr="00021D7B" w:rsidRDefault="007E0F2E" w:rsidP="00B81DB9">
      <w:pPr>
        <w:pStyle w:val="ListParagraph"/>
        <w:numPr>
          <w:ilvl w:val="0"/>
          <w:numId w:val="5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P</w:t>
      </w:r>
      <w:r w:rsidR="00B5082A" w:rsidRPr="00021D7B">
        <w:rPr>
          <w:rFonts w:ascii="Times" w:hAnsi="Times" w:cstheme="minorHAnsi"/>
          <w:sz w:val="22"/>
          <w:szCs w:val="22"/>
        </w:rPr>
        <w:t>articipat</w:t>
      </w:r>
      <w:r w:rsidRPr="00021D7B">
        <w:rPr>
          <w:rFonts w:ascii="Times" w:hAnsi="Times" w:cstheme="minorHAnsi"/>
          <w:sz w:val="22"/>
          <w:szCs w:val="22"/>
        </w:rPr>
        <w:t>ed</w:t>
      </w:r>
      <w:r w:rsidR="00B5082A" w:rsidRPr="00021D7B">
        <w:rPr>
          <w:rFonts w:ascii="Times" w:hAnsi="Times" w:cstheme="minorHAnsi"/>
          <w:sz w:val="22"/>
          <w:szCs w:val="22"/>
        </w:rPr>
        <w:t xml:space="preserve"> in an Agile Software Team</w:t>
      </w:r>
      <w:r w:rsidR="005A2672" w:rsidRPr="00021D7B">
        <w:rPr>
          <w:rFonts w:ascii="Times" w:hAnsi="Times" w:cstheme="minorHAnsi"/>
          <w:sz w:val="22"/>
          <w:szCs w:val="22"/>
        </w:rPr>
        <w:t xml:space="preserve"> </w:t>
      </w:r>
    </w:p>
    <w:p w14:paraId="42746ADE" w14:textId="3685C752" w:rsidR="005A2672" w:rsidRPr="00021D7B" w:rsidRDefault="00B5082A" w:rsidP="00B81DB9">
      <w:pPr>
        <w:pStyle w:val="ListParagraph"/>
        <w:numPr>
          <w:ilvl w:val="0"/>
          <w:numId w:val="5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Technologies: Golang, Apache Kafka, Ruby on Rails</w:t>
      </w:r>
    </w:p>
    <w:p w14:paraId="5E6536D9" w14:textId="77777777" w:rsidR="00ED308F" w:rsidRPr="00021D7B" w:rsidRDefault="00ED308F" w:rsidP="00B81DB9">
      <w:pPr>
        <w:rPr>
          <w:rFonts w:ascii="Times" w:hAnsi="Times" w:cstheme="minorHAnsi"/>
          <w:sz w:val="22"/>
          <w:szCs w:val="22"/>
        </w:rPr>
      </w:pPr>
    </w:p>
    <w:p w14:paraId="4F21D139" w14:textId="07350B95" w:rsidR="00C36A2D" w:rsidRPr="00021D7B" w:rsidRDefault="00C36A2D" w:rsidP="00B81DB9">
      <w:pPr>
        <w:pBdr>
          <w:bottom w:val="dotted" w:sz="24" w:space="1" w:color="auto"/>
        </w:pBdr>
        <w:spacing w:line="276" w:lineRule="auto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</w:rPr>
        <w:t>E</w:t>
      </w:r>
      <w:r w:rsidR="00E0384C" w:rsidRPr="00021D7B">
        <w:rPr>
          <w:rFonts w:ascii="Times" w:hAnsi="Times" w:cstheme="minorHAnsi"/>
          <w:sz w:val="22"/>
          <w:szCs w:val="22"/>
        </w:rPr>
        <w:t>DUCATION</w:t>
      </w:r>
    </w:p>
    <w:p w14:paraId="697FEC88" w14:textId="77777777" w:rsidR="00E0384C" w:rsidRPr="00021D7B" w:rsidRDefault="00E0384C" w:rsidP="00B81DB9">
      <w:pPr>
        <w:spacing w:line="276" w:lineRule="auto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University of Michigan, Ann Arbor, MI</w:t>
      </w:r>
    </w:p>
    <w:p w14:paraId="6BA21909" w14:textId="2200A7FD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B.S.E in Computer Science </w:t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  <w:t xml:space="preserve">         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         </w:t>
      </w:r>
      <w:r w:rsidR="0095725A">
        <w:rPr>
          <w:rFonts w:ascii="Times" w:hAnsi="Times" w:cstheme="minorHAnsi"/>
          <w:sz w:val="22"/>
          <w:szCs w:val="22"/>
        </w:rPr>
        <w:t xml:space="preserve">       </w:t>
      </w:r>
      <w:r w:rsidRPr="00021D7B">
        <w:rPr>
          <w:rFonts w:ascii="Times" w:hAnsi="Times" w:cstheme="minorHAnsi"/>
          <w:sz w:val="22"/>
          <w:szCs w:val="22"/>
        </w:rPr>
        <w:t xml:space="preserve"> Anticipated Graduation: May 2021</w:t>
      </w:r>
    </w:p>
    <w:p w14:paraId="44A7633C" w14:textId="1AA8D923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  <w:u w:val="single"/>
        </w:rPr>
        <w:t>Relevant Coursework</w:t>
      </w:r>
      <w:r w:rsidRPr="00021D7B">
        <w:rPr>
          <w:rFonts w:ascii="Times" w:hAnsi="Times" w:cstheme="minorHAnsi"/>
          <w:sz w:val="22"/>
          <w:szCs w:val="22"/>
        </w:rPr>
        <w:t xml:space="preserve">: Programming in C++, Algorithms &amp; Data Structures, Web Systems, </w:t>
      </w:r>
      <w:r w:rsidR="005A2672" w:rsidRPr="00021D7B">
        <w:rPr>
          <w:rFonts w:ascii="Times" w:hAnsi="Times" w:cstheme="minorHAnsi"/>
          <w:sz w:val="22"/>
          <w:szCs w:val="22"/>
        </w:rPr>
        <w:t xml:space="preserve">Introduction to </w:t>
      </w:r>
      <w:r w:rsidRPr="00021D7B">
        <w:rPr>
          <w:rFonts w:ascii="Times" w:hAnsi="Times" w:cstheme="minorHAnsi"/>
          <w:sz w:val="22"/>
          <w:szCs w:val="22"/>
        </w:rPr>
        <w:t>AI, Technical Communication, Discrete Math, Linear Algebra</w:t>
      </w:r>
    </w:p>
    <w:p w14:paraId="6496BD1A" w14:textId="77777777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</w:p>
    <w:p w14:paraId="05E17327" w14:textId="77777777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836DB2">
        <w:rPr>
          <w:rFonts w:ascii="Times" w:hAnsi="Times" w:cstheme="minorHAnsi"/>
          <w:i/>
          <w:iCs/>
          <w:sz w:val="22"/>
          <w:szCs w:val="22"/>
        </w:rPr>
        <w:t>Relevant Extra Curriculum</w:t>
      </w:r>
      <w:r w:rsidRPr="00021D7B">
        <w:rPr>
          <w:rFonts w:ascii="Times" w:hAnsi="Times" w:cstheme="minorHAnsi"/>
          <w:sz w:val="22"/>
          <w:szCs w:val="22"/>
        </w:rPr>
        <w:t xml:space="preserve">: </w:t>
      </w:r>
    </w:p>
    <w:p w14:paraId="350B5771" w14:textId="7FFEEF7E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Coursera </w:t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  <w:t xml:space="preserve"> </w:t>
      </w:r>
      <w:r w:rsidR="004C7E2C" w:rsidRPr="00021D7B">
        <w:rPr>
          <w:rFonts w:ascii="Times" w:hAnsi="Times" w:cstheme="minorHAnsi"/>
          <w:sz w:val="22"/>
          <w:szCs w:val="22"/>
        </w:rPr>
        <w:t xml:space="preserve">          </w:t>
      </w:r>
      <w:r w:rsidR="00513E3E" w:rsidRPr="00021D7B">
        <w:rPr>
          <w:rFonts w:ascii="Times" w:hAnsi="Times" w:cstheme="minorHAnsi"/>
          <w:sz w:val="22"/>
          <w:szCs w:val="22"/>
        </w:rPr>
        <w:t xml:space="preserve">  </w:t>
      </w:r>
      <w:r w:rsidR="0095725A">
        <w:rPr>
          <w:rFonts w:ascii="Times" w:hAnsi="Times" w:cstheme="minorHAnsi"/>
          <w:sz w:val="22"/>
          <w:szCs w:val="22"/>
        </w:rPr>
        <w:t xml:space="preserve">   </w:t>
      </w:r>
      <w:r w:rsidR="00513E3E" w:rsidRPr="00021D7B">
        <w:rPr>
          <w:rFonts w:ascii="Times" w:hAnsi="Times" w:cstheme="minorHAnsi"/>
          <w:sz w:val="22"/>
          <w:szCs w:val="22"/>
        </w:rPr>
        <w:t xml:space="preserve">    </w:t>
      </w:r>
      <w:r w:rsidR="004C7E2C" w:rsidRPr="00021D7B">
        <w:rPr>
          <w:rFonts w:ascii="Times" w:hAnsi="Times" w:cstheme="minorHAnsi"/>
          <w:sz w:val="22"/>
          <w:szCs w:val="22"/>
        </w:rPr>
        <w:t>June</w:t>
      </w:r>
      <w:r w:rsidRPr="00021D7B">
        <w:rPr>
          <w:rFonts w:ascii="Times" w:hAnsi="Times" w:cstheme="minorHAnsi"/>
          <w:sz w:val="22"/>
          <w:szCs w:val="22"/>
        </w:rPr>
        <w:t xml:space="preserve"> 2017</w:t>
      </w:r>
    </w:p>
    <w:p w14:paraId="0F264D57" w14:textId="77777777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  <w:u w:val="single"/>
        </w:rPr>
        <w:t>Relevant Coursework</w:t>
      </w:r>
      <w:r w:rsidRPr="00021D7B">
        <w:rPr>
          <w:rFonts w:ascii="Times" w:hAnsi="Times" w:cstheme="minorHAnsi"/>
          <w:sz w:val="22"/>
          <w:szCs w:val="22"/>
        </w:rPr>
        <w:t>: Foundations with JavaScript, HTML, and CSS from Java Programming and Software Engineering Fundamentals Specialization, offered by Duke University.</w:t>
      </w:r>
    </w:p>
    <w:p w14:paraId="4B71BA6D" w14:textId="77777777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</w:p>
    <w:p w14:paraId="6509CDCC" w14:textId="4270DAE2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Study Abroad </w:t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  <w:t xml:space="preserve">       </w:t>
      </w:r>
      <w:r w:rsidR="005A2672" w:rsidRPr="00021D7B">
        <w:rPr>
          <w:rFonts w:ascii="Times" w:hAnsi="Times" w:cstheme="minorHAnsi"/>
          <w:sz w:val="22"/>
          <w:szCs w:val="22"/>
        </w:rPr>
        <w:t xml:space="preserve">       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       </w:t>
      </w:r>
      <w:r w:rsidR="0095725A">
        <w:rPr>
          <w:rFonts w:ascii="Times" w:hAnsi="Times" w:cstheme="minorHAnsi"/>
          <w:sz w:val="22"/>
          <w:szCs w:val="22"/>
        </w:rPr>
        <w:t xml:space="preserve">       </w:t>
      </w:r>
      <w:r w:rsidR="004C7E2C" w:rsidRPr="00021D7B">
        <w:rPr>
          <w:rFonts w:ascii="Times" w:hAnsi="Times" w:cstheme="minorHAnsi"/>
          <w:sz w:val="22"/>
          <w:szCs w:val="22"/>
        </w:rPr>
        <w:t xml:space="preserve"> </w:t>
      </w:r>
      <w:r w:rsidRPr="00021D7B">
        <w:rPr>
          <w:rFonts w:ascii="Times" w:hAnsi="Times" w:cstheme="minorHAnsi"/>
          <w:sz w:val="22"/>
          <w:szCs w:val="22"/>
        </w:rPr>
        <w:t>June 2018 – August 2018</w:t>
      </w:r>
    </w:p>
    <w:p w14:paraId="73256C77" w14:textId="07A31575" w:rsidR="00E0384C" w:rsidRPr="00021D7B" w:rsidRDefault="00E0384C" w:rsidP="00B81DB9">
      <w:pPr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Hong Kong University of Science and Technology</w:t>
      </w:r>
    </w:p>
    <w:p w14:paraId="6C793525" w14:textId="3A8BDC55" w:rsidR="000C4E7B" w:rsidRPr="00021D7B" w:rsidRDefault="000C4E7B" w:rsidP="00B81DB9">
      <w:pPr>
        <w:rPr>
          <w:rFonts w:ascii="Times" w:hAnsi="Times" w:cstheme="minorHAnsi"/>
          <w:sz w:val="22"/>
          <w:szCs w:val="22"/>
        </w:rPr>
      </w:pPr>
    </w:p>
    <w:p w14:paraId="20818313" w14:textId="190A0D33" w:rsidR="000C4E7B" w:rsidRPr="00021D7B" w:rsidRDefault="000C4E7B" w:rsidP="00B81DB9">
      <w:pPr>
        <w:pBdr>
          <w:bottom w:val="dotted" w:sz="24" w:space="1" w:color="auto"/>
        </w:pBdr>
        <w:spacing w:line="276" w:lineRule="auto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</w:rPr>
        <w:t>P</w:t>
      </w:r>
      <w:r w:rsidRPr="00021D7B">
        <w:rPr>
          <w:rFonts w:ascii="Times" w:hAnsi="Times" w:cstheme="minorHAnsi"/>
          <w:sz w:val="22"/>
          <w:szCs w:val="22"/>
        </w:rPr>
        <w:t>ROJECTS</w:t>
      </w:r>
    </w:p>
    <w:p w14:paraId="2043F179" w14:textId="69BBD998" w:rsidR="00021D7B" w:rsidRPr="00021D7B" w:rsidRDefault="00021D7B" w:rsidP="00B81DB9">
      <w:pPr>
        <w:spacing w:line="276" w:lineRule="auto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Map Reduce, EECS485: Web Systems (U of M)</w:t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</w:r>
      <w:r w:rsidRPr="00021D7B">
        <w:rPr>
          <w:rFonts w:ascii="Times" w:hAnsi="Times" w:cstheme="minorHAnsi"/>
          <w:sz w:val="22"/>
          <w:szCs w:val="22"/>
        </w:rPr>
        <w:tab/>
        <w:t xml:space="preserve">      </w:t>
      </w:r>
      <w:r w:rsidR="00817DC3">
        <w:rPr>
          <w:rFonts w:ascii="Times" w:hAnsi="Times" w:cstheme="minorHAnsi"/>
          <w:sz w:val="22"/>
          <w:szCs w:val="22"/>
        </w:rPr>
        <w:t xml:space="preserve">               </w:t>
      </w:r>
      <w:r w:rsidRPr="00021D7B">
        <w:rPr>
          <w:rFonts w:ascii="Times" w:hAnsi="Times" w:cstheme="minorHAnsi"/>
          <w:sz w:val="22"/>
          <w:szCs w:val="22"/>
        </w:rPr>
        <w:t xml:space="preserve">Fall 2019 </w:t>
      </w:r>
    </w:p>
    <w:p w14:paraId="1FC6072E" w14:textId="551D537D" w:rsidR="00021D7B" w:rsidRPr="00021D7B" w:rsidRDefault="00021D7B" w:rsidP="00B81DB9">
      <w:pPr>
        <w:pStyle w:val="ListParagraph"/>
        <w:numPr>
          <w:ilvl w:val="0"/>
          <w:numId w:val="6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Implemented a MapReduce server using Python</w:t>
      </w:r>
    </w:p>
    <w:p w14:paraId="696CEA03" w14:textId="0B69FF64" w:rsidR="00021D7B" w:rsidRDefault="00021D7B" w:rsidP="00B81DB9">
      <w:pPr>
        <w:pStyle w:val="ListParagraph"/>
        <w:numPr>
          <w:ilvl w:val="0"/>
          <w:numId w:val="6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Multi-process and multi-threaded server that executed user-submitted jobs while utilizing the </w:t>
      </w:r>
      <w:r w:rsidR="00B81DB9">
        <w:rPr>
          <w:rFonts w:ascii="Times" w:hAnsi="Times" w:cstheme="minorHAnsi"/>
          <w:sz w:val="22"/>
          <w:szCs w:val="22"/>
        </w:rPr>
        <w:t>primary/replica</w:t>
      </w:r>
      <w:r w:rsidRPr="00021D7B">
        <w:rPr>
          <w:rFonts w:ascii="Times" w:hAnsi="Times" w:cstheme="minorHAnsi"/>
          <w:sz w:val="22"/>
          <w:szCs w:val="22"/>
        </w:rPr>
        <w:t xml:space="preserve"> paradigm</w:t>
      </w:r>
    </w:p>
    <w:p w14:paraId="31DE955D" w14:textId="1367E630" w:rsidR="00817DC3" w:rsidRDefault="00817DC3" w:rsidP="00B81DB9">
      <w:pPr>
        <w:rPr>
          <w:rFonts w:ascii="Times" w:hAnsi="Times" w:cstheme="minorHAnsi"/>
          <w:sz w:val="22"/>
          <w:szCs w:val="22"/>
        </w:rPr>
      </w:pPr>
      <w:r>
        <w:rPr>
          <w:rFonts w:ascii="Times" w:hAnsi="Times" w:cstheme="minorHAnsi"/>
          <w:sz w:val="22"/>
          <w:szCs w:val="22"/>
        </w:rPr>
        <w:t>Stock Market Simulation, EECS281: Data Structures and Algorithms (U of M)</w:t>
      </w:r>
      <w:r>
        <w:rPr>
          <w:rFonts w:ascii="Times" w:hAnsi="Times" w:cstheme="minorHAnsi"/>
          <w:sz w:val="22"/>
          <w:szCs w:val="22"/>
        </w:rPr>
        <w:tab/>
        <w:t xml:space="preserve">                              Spring 2019</w:t>
      </w:r>
    </w:p>
    <w:p w14:paraId="13F67384" w14:textId="7FA64AD3" w:rsidR="00817DC3" w:rsidRDefault="00B81DB9" w:rsidP="00B81DB9">
      <w:pPr>
        <w:pStyle w:val="ListParagraph"/>
        <w:numPr>
          <w:ilvl w:val="0"/>
          <w:numId w:val="7"/>
        </w:numPr>
        <w:contextualSpacing w:val="0"/>
        <w:rPr>
          <w:rFonts w:ascii="Times" w:hAnsi="Times" w:cstheme="minorHAnsi"/>
          <w:sz w:val="22"/>
          <w:szCs w:val="22"/>
        </w:rPr>
      </w:pPr>
      <w:r>
        <w:rPr>
          <w:rFonts w:ascii="Times" w:hAnsi="Times" w:cstheme="minorHAnsi"/>
          <w:sz w:val="22"/>
          <w:szCs w:val="22"/>
        </w:rPr>
        <w:t>Implemented a C++ project that mimicked a stock market simulation, but with a different wrapper</w:t>
      </w:r>
    </w:p>
    <w:p w14:paraId="2991807B" w14:textId="339843FC" w:rsidR="00B81DB9" w:rsidRPr="00817DC3" w:rsidRDefault="00B81DB9" w:rsidP="00B81DB9">
      <w:pPr>
        <w:pStyle w:val="ListParagraph"/>
        <w:numPr>
          <w:ilvl w:val="0"/>
          <w:numId w:val="7"/>
        </w:numPr>
        <w:contextualSpacing w:val="0"/>
        <w:rPr>
          <w:rFonts w:ascii="Times" w:hAnsi="Times" w:cstheme="minorHAnsi"/>
          <w:sz w:val="22"/>
          <w:szCs w:val="22"/>
        </w:rPr>
      </w:pPr>
      <w:r>
        <w:rPr>
          <w:rFonts w:ascii="Times" w:hAnsi="Times" w:cstheme="minorHAnsi"/>
          <w:sz w:val="22"/>
          <w:szCs w:val="22"/>
        </w:rPr>
        <w:t xml:space="preserve">Utilized heaps and designed algorithms to produce different types of output </w:t>
      </w:r>
    </w:p>
    <w:p w14:paraId="73BBE212" w14:textId="0AC54ABC" w:rsidR="00C36A2D" w:rsidRPr="00021D7B" w:rsidRDefault="00C36A2D" w:rsidP="00B81DB9">
      <w:pPr>
        <w:rPr>
          <w:rFonts w:ascii="Times" w:hAnsi="Times" w:cstheme="minorHAnsi"/>
          <w:sz w:val="22"/>
          <w:szCs w:val="22"/>
        </w:rPr>
      </w:pPr>
    </w:p>
    <w:p w14:paraId="5F342C24" w14:textId="31A92E9A" w:rsidR="00DD1718" w:rsidRPr="00021D7B" w:rsidRDefault="00C36A2D" w:rsidP="00B81DB9">
      <w:pPr>
        <w:pBdr>
          <w:bottom w:val="dotted" w:sz="24" w:space="1" w:color="auto"/>
        </w:pBdr>
        <w:spacing w:line="276" w:lineRule="auto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</w:rPr>
        <w:t>S</w:t>
      </w:r>
      <w:r w:rsidRPr="00021D7B">
        <w:rPr>
          <w:rFonts w:ascii="Times" w:hAnsi="Times" w:cstheme="minorHAnsi"/>
          <w:sz w:val="22"/>
          <w:szCs w:val="22"/>
        </w:rPr>
        <w:t>KILLS</w:t>
      </w:r>
    </w:p>
    <w:p w14:paraId="54A1F05B" w14:textId="0542653F" w:rsidR="00C36A2D" w:rsidRPr="00021D7B" w:rsidRDefault="00C36A2D" w:rsidP="00B81DB9">
      <w:pPr>
        <w:pStyle w:val="ListParagraph"/>
        <w:numPr>
          <w:ilvl w:val="0"/>
          <w:numId w:val="2"/>
        </w:numPr>
        <w:spacing w:line="276" w:lineRule="auto"/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 xml:space="preserve">Programming languages: C++, </w:t>
      </w:r>
      <w:r w:rsidR="00624DD5" w:rsidRPr="00021D7B">
        <w:rPr>
          <w:rFonts w:ascii="Times" w:hAnsi="Times" w:cstheme="minorHAnsi"/>
          <w:sz w:val="22"/>
          <w:szCs w:val="22"/>
        </w:rPr>
        <w:t xml:space="preserve">C, </w:t>
      </w:r>
      <w:r w:rsidRPr="00021D7B">
        <w:rPr>
          <w:rFonts w:ascii="Times" w:hAnsi="Times" w:cstheme="minorHAnsi"/>
          <w:sz w:val="22"/>
          <w:szCs w:val="22"/>
        </w:rPr>
        <w:t>Go</w:t>
      </w:r>
      <w:r w:rsidR="00E0384C" w:rsidRPr="00021D7B">
        <w:rPr>
          <w:rFonts w:ascii="Times" w:hAnsi="Times" w:cstheme="minorHAnsi"/>
          <w:sz w:val="22"/>
          <w:szCs w:val="22"/>
        </w:rPr>
        <w:t>lang</w:t>
      </w:r>
      <w:r w:rsidRPr="00021D7B">
        <w:rPr>
          <w:rFonts w:ascii="Times" w:hAnsi="Times" w:cstheme="minorHAnsi"/>
          <w:sz w:val="22"/>
          <w:szCs w:val="22"/>
        </w:rPr>
        <w:t xml:space="preserve">, Python, </w:t>
      </w:r>
      <w:r w:rsidR="00624DD5" w:rsidRPr="00021D7B">
        <w:rPr>
          <w:rFonts w:ascii="Times" w:hAnsi="Times" w:cstheme="minorHAnsi"/>
          <w:sz w:val="22"/>
          <w:szCs w:val="22"/>
        </w:rPr>
        <w:t xml:space="preserve">SQL/PostgreSQL, </w:t>
      </w:r>
      <w:r w:rsidRPr="00021D7B">
        <w:rPr>
          <w:rFonts w:ascii="Times" w:hAnsi="Times" w:cstheme="minorHAnsi"/>
          <w:sz w:val="22"/>
          <w:szCs w:val="22"/>
        </w:rPr>
        <w:t>Java, HTML/CSS</w:t>
      </w:r>
    </w:p>
    <w:p w14:paraId="0A72C148" w14:textId="4BD6BACE" w:rsidR="00C36A2D" w:rsidRPr="00021D7B" w:rsidRDefault="00C36A2D" w:rsidP="00B81DB9">
      <w:pPr>
        <w:pStyle w:val="ListParagraph"/>
        <w:numPr>
          <w:ilvl w:val="0"/>
          <w:numId w:val="2"/>
        </w:numPr>
        <w:contextualSpacing w:val="0"/>
        <w:rPr>
          <w:rFonts w:ascii="Times" w:hAnsi="Times" w:cstheme="minorHAnsi"/>
          <w:sz w:val="22"/>
          <w:szCs w:val="22"/>
        </w:rPr>
      </w:pPr>
      <w:r w:rsidRPr="00021D7B">
        <w:rPr>
          <w:rFonts w:ascii="Times" w:hAnsi="Times" w:cstheme="minorHAnsi"/>
          <w:sz w:val="22"/>
          <w:szCs w:val="22"/>
        </w:rPr>
        <w:t>Tools: Git, Visual Studio Code</w:t>
      </w:r>
      <w:r w:rsidR="00BD1E01" w:rsidRPr="00021D7B">
        <w:rPr>
          <w:rFonts w:ascii="Times" w:hAnsi="Times" w:cstheme="minorHAnsi"/>
          <w:sz w:val="22"/>
          <w:szCs w:val="22"/>
        </w:rPr>
        <w:t>, Jira</w:t>
      </w:r>
    </w:p>
    <w:p w14:paraId="51CC2D88" w14:textId="0166FFCA" w:rsidR="00DD1718" w:rsidRPr="00021D7B" w:rsidRDefault="00DD1718" w:rsidP="00B81DB9">
      <w:pPr>
        <w:pStyle w:val="ListParagraph"/>
        <w:spacing w:line="276" w:lineRule="auto"/>
        <w:rPr>
          <w:rFonts w:ascii="Times" w:hAnsi="Times" w:cstheme="minorHAnsi"/>
          <w:sz w:val="22"/>
          <w:szCs w:val="22"/>
        </w:rPr>
      </w:pPr>
    </w:p>
    <w:sectPr w:rsidR="00DD1718" w:rsidRPr="00021D7B" w:rsidSect="004C7E2C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E39EF"/>
    <w:multiLevelType w:val="hybridMultilevel"/>
    <w:tmpl w:val="7440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37D3"/>
    <w:multiLevelType w:val="hybridMultilevel"/>
    <w:tmpl w:val="89E6D0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D757C"/>
    <w:multiLevelType w:val="hybridMultilevel"/>
    <w:tmpl w:val="B35C8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51C22"/>
    <w:multiLevelType w:val="hybridMultilevel"/>
    <w:tmpl w:val="0A36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5F4"/>
    <w:multiLevelType w:val="hybridMultilevel"/>
    <w:tmpl w:val="1A08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93A56"/>
    <w:multiLevelType w:val="hybridMultilevel"/>
    <w:tmpl w:val="5F72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igen Jiang">
    <w15:presenceInfo w15:providerId="Windows Live" w15:userId="56b763843868c3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CB"/>
    <w:rsid w:val="00021D7B"/>
    <w:rsid w:val="000A085E"/>
    <w:rsid w:val="000C4E7B"/>
    <w:rsid w:val="00265D76"/>
    <w:rsid w:val="002B7049"/>
    <w:rsid w:val="00422F1B"/>
    <w:rsid w:val="004C6FCB"/>
    <w:rsid w:val="004C7E2C"/>
    <w:rsid w:val="00513E3E"/>
    <w:rsid w:val="00545FF6"/>
    <w:rsid w:val="005A2672"/>
    <w:rsid w:val="00624DD5"/>
    <w:rsid w:val="00707ACD"/>
    <w:rsid w:val="007D640B"/>
    <w:rsid w:val="007E0F2E"/>
    <w:rsid w:val="00817DC3"/>
    <w:rsid w:val="00836DB2"/>
    <w:rsid w:val="008D2FA1"/>
    <w:rsid w:val="0095725A"/>
    <w:rsid w:val="009E2DF3"/>
    <w:rsid w:val="00B02355"/>
    <w:rsid w:val="00B25F30"/>
    <w:rsid w:val="00B5082A"/>
    <w:rsid w:val="00B81DB9"/>
    <w:rsid w:val="00BD1E01"/>
    <w:rsid w:val="00C36A2D"/>
    <w:rsid w:val="00CE0755"/>
    <w:rsid w:val="00D3577B"/>
    <w:rsid w:val="00DD1718"/>
    <w:rsid w:val="00E0384C"/>
    <w:rsid w:val="00ED308F"/>
    <w:rsid w:val="00F5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77BA"/>
  <w15:chartTrackingRefBased/>
  <w15:docId w15:val="{3AD8BA30-559B-3F43-B0AB-F6B0278C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A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085E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8"/>
    <w:unhideWhenUsed/>
    <w:qFormat/>
    <w:rsid w:val="00E0384C"/>
    <w:pPr>
      <w:numPr>
        <w:numId w:val="3"/>
      </w:numPr>
      <w:spacing w:after="100"/>
      <w:ind w:right="576"/>
    </w:pPr>
    <w:rPr>
      <w:color w:val="595959" w:themeColor="text1" w:themeTint="A6"/>
      <w:sz w:val="22"/>
      <w:szCs w:val="22"/>
      <w:lang w:eastAsia="ja-JP"/>
    </w:rPr>
  </w:style>
  <w:style w:type="table" w:customStyle="1" w:styleId="ResumeTable">
    <w:name w:val="Resume Table"/>
    <w:basedOn w:val="TableNormal"/>
    <w:uiPriority w:val="99"/>
    <w:rsid w:val="00E0384C"/>
    <w:pPr>
      <w:spacing w:after="100"/>
      <w:ind w:right="576"/>
    </w:pPr>
    <w:rPr>
      <w:color w:val="595959" w:themeColor="text1" w:themeTint="A6"/>
      <w:sz w:val="22"/>
      <w:szCs w:val="22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E0384C"/>
    <w:pPr>
      <w:spacing w:after="120"/>
      <w:ind w:right="144"/>
    </w:pPr>
    <w:rPr>
      <w:sz w:val="22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6"/>
    <w:rsid w:val="00E0384C"/>
    <w:rPr>
      <w:sz w:val="22"/>
      <w:szCs w:val="22"/>
      <w:lang w:eastAsia="ja-JP"/>
    </w:rPr>
  </w:style>
  <w:style w:type="character" w:styleId="Emphasis">
    <w:name w:val="Emphasis"/>
    <w:basedOn w:val="DefaultParagraphFont"/>
    <w:uiPriority w:val="7"/>
    <w:unhideWhenUsed/>
    <w:qFormat/>
    <w:rsid w:val="00E0384C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D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D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1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erena-xi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Peigen Jiang</dc:creator>
  <cp:keywords/>
  <dc:description/>
  <cp:lastModifiedBy>Peigen Jiang</cp:lastModifiedBy>
  <cp:revision>17</cp:revision>
  <dcterms:created xsi:type="dcterms:W3CDTF">2020-08-02T23:31:00Z</dcterms:created>
  <dcterms:modified xsi:type="dcterms:W3CDTF">2020-08-10T18:51:00Z</dcterms:modified>
</cp:coreProperties>
</file>